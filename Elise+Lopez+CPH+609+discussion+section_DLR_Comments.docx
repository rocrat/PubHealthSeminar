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394" w:rsidRPr="0023795F" w:rsidRDefault="00950C86" w:rsidP="00950C86">
      <w:pPr>
        <w:pStyle w:val="NoSpacing"/>
        <w:rPr>
          <w:rFonts w:ascii="Times New Roman" w:hAnsi="Times New Roman" w:cs="Times New Roman"/>
          <w:sz w:val="24"/>
          <w:szCs w:val="24"/>
        </w:rPr>
      </w:pPr>
      <w:r w:rsidRPr="0023795F">
        <w:rPr>
          <w:rFonts w:ascii="Times New Roman" w:hAnsi="Times New Roman" w:cs="Times New Roman"/>
          <w:sz w:val="24"/>
          <w:szCs w:val="24"/>
        </w:rPr>
        <w:t>Elise Lopez</w:t>
      </w:r>
    </w:p>
    <w:p w:rsidR="00950C86" w:rsidRPr="0023795F" w:rsidRDefault="00950C86" w:rsidP="00950C86">
      <w:pPr>
        <w:pStyle w:val="NoSpacing"/>
        <w:rPr>
          <w:rFonts w:ascii="Times New Roman" w:hAnsi="Times New Roman" w:cs="Times New Roman"/>
          <w:sz w:val="24"/>
          <w:szCs w:val="24"/>
        </w:rPr>
      </w:pPr>
      <w:r w:rsidRPr="0023795F">
        <w:rPr>
          <w:rFonts w:ascii="Times New Roman" w:hAnsi="Times New Roman" w:cs="Times New Roman"/>
          <w:sz w:val="24"/>
          <w:szCs w:val="24"/>
        </w:rPr>
        <w:t xml:space="preserve">CPH 609 </w:t>
      </w:r>
    </w:p>
    <w:p w:rsidR="00950C86" w:rsidRPr="0023795F" w:rsidRDefault="00950C86" w:rsidP="00950C86">
      <w:pPr>
        <w:pStyle w:val="NoSpacing"/>
        <w:rPr>
          <w:rFonts w:ascii="Times New Roman" w:hAnsi="Times New Roman" w:cs="Times New Roman"/>
          <w:sz w:val="24"/>
          <w:szCs w:val="24"/>
        </w:rPr>
      </w:pPr>
      <w:r w:rsidRPr="0023795F">
        <w:rPr>
          <w:rFonts w:ascii="Times New Roman" w:hAnsi="Times New Roman" w:cs="Times New Roman"/>
          <w:sz w:val="24"/>
          <w:szCs w:val="24"/>
        </w:rPr>
        <w:t>Discussion Section</w:t>
      </w:r>
    </w:p>
    <w:p w:rsidR="00950C86" w:rsidRPr="0023795F" w:rsidRDefault="00950C86" w:rsidP="00950C86">
      <w:pPr>
        <w:pStyle w:val="NoSpacing"/>
        <w:rPr>
          <w:rFonts w:ascii="Times New Roman" w:hAnsi="Times New Roman" w:cs="Times New Roman"/>
          <w:sz w:val="24"/>
          <w:szCs w:val="24"/>
        </w:rPr>
      </w:pPr>
      <w:r w:rsidRPr="0023795F">
        <w:rPr>
          <w:rFonts w:ascii="Times New Roman" w:hAnsi="Times New Roman" w:cs="Times New Roman"/>
          <w:sz w:val="24"/>
          <w:szCs w:val="24"/>
        </w:rPr>
        <w:t>Due: 3/26/15</w:t>
      </w:r>
    </w:p>
    <w:p w:rsidR="00950C86" w:rsidRPr="0023795F" w:rsidRDefault="00950C86" w:rsidP="00950C86">
      <w:pPr>
        <w:pStyle w:val="NoSpacing"/>
        <w:rPr>
          <w:rFonts w:ascii="Times New Roman" w:hAnsi="Times New Roman" w:cs="Times New Roman"/>
          <w:sz w:val="24"/>
          <w:szCs w:val="24"/>
        </w:rPr>
      </w:pPr>
    </w:p>
    <w:p w:rsidR="00950C86" w:rsidRPr="0023795F" w:rsidRDefault="00950C86" w:rsidP="002E5598">
      <w:pPr>
        <w:pStyle w:val="NoSpacing"/>
        <w:spacing w:line="480" w:lineRule="auto"/>
        <w:rPr>
          <w:rFonts w:ascii="Times New Roman" w:hAnsi="Times New Roman" w:cs="Times New Roman"/>
          <w:sz w:val="24"/>
          <w:szCs w:val="24"/>
        </w:rPr>
      </w:pPr>
      <w:r w:rsidRPr="0023795F">
        <w:rPr>
          <w:rFonts w:ascii="Times New Roman" w:hAnsi="Times New Roman" w:cs="Times New Roman"/>
          <w:sz w:val="24"/>
          <w:szCs w:val="24"/>
        </w:rPr>
        <w:tab/>
        <w:t xml:space="preserve">The results of this systematic review confirm that, although there are many studies that catalogue the relationship between alcohol and sexual aggression, there are no evidence-based interventions for reducing sexual assault in bar environments. </w:t>
      </w:r>
      <w:commentRangeStart w:id="0"/>
      <w:r w:rsidRPr="0023795F">
        <w:rPr>
          <w:rFonts w:ascii="Times New Roman" w:hAnsi="Times New Roman" w:cs="Times New Roman"/>
          <w:sz w:val="24"/>
          <w:szCs w:val="24"/>
        </w:rPr>
        <w:t>All of the studies identified in this review as relevant to the research question made calls for the development of trainings for bar staff members that would teach these staff how to recognize and respond to sexual aggression in their establishments as a vehicle for reducing the potential for subsequent sexual assaults</w:t>
      </w:r>
      <w:commentRangeEnd w:id="0"/>
      <w:r w:rsidR="00CB0158">
        <w:rPr>
          <w:rStyle w:val="CommentReference"/>
        </w:rPr>
        <w:commentReference w:id="0"/>
      </w:r>
      <w:r w:rsidRPr="0023795F">
        <w:rPr>
          <w:rFonts w:ascii="Times New Roman" w:hAnsi="Times New Roman" w:cs="Times New Roman"/>
          <w:sz w:val="24"/>
          <w:szCs w:val="24"/>
        </w:rPr>
        <w:t xml:space="preserve">. However, despite the wealth of documentation of </w:t>
      </w:r>
      <w:r w:rsidR="0023795F" w:rsidRPr="0023795F">
        <w:rPr>
          <w:rFonts w:ascii="Times New Roman" w:hAnsi="Times New Roman" w:cs="Times New Roman"/>
          <w:sz w:val="24"/>
          <w:szCs w:val="24"/>
        </w:rPr>
        <w:t>the characteristics</w:t>
      </w:r>
      <w:del w:id="1" w:author="LaRoche, Dominic {DTIO~Tucson}" w:date="2015-03-26T13:54:00Z">
        <w:r w:rsidR="0023795F" w:rsidRPr="0023795F" w:rsidDel="00CB0158">
          <w:rPr>
            <w:rFonts w:ascii="Times New Roman" w:hAnsi="Times New Roman" w:cs="Times New Roman"/>
            <w:sz w:val="24"/>
            <w:szCs w:val="24"/>
          </w:rPr>
          <w:delText xml:space="preserve"> of</w:delText>
        </w:r>
      </w:del>
      <w:r w:rsidR="0023795F" w:rsidRPr="0023795F">
        <w:rPr>
          <w:rFonts w:ascii="Times New Roman" w:hAnsi="Times New Roman" w:cs="Times New Roman"/>
          <w:sz w:val="24"/>
          <w:szCs w:val="24"/>
        </w:rPr>
        <w:t>, scope, and frequency of sexually-aggressive behaviors</w:t>
      </w:r>
      <w:r w:rsidRPr="0023795F">
        <w:rPr>
          <w:rFonts w:ascii="Times New Roman" w:hAnsi="Times New Roman" w:cs="Times New Roman"/>
          <w:sz w:val="24"/>
          <w:szCs w:val="24"/>
        </w:rPr>
        <w:t xml:space="preserve"> in bar environments, there is a</w:t>
      </w:r>
      <w:del w:id="2" w:author="LaRoche, Dominic {DTIO~Tucson}" w:date="2015-03-26T13:55:00Z">
        <w:r w:rsidRPr="0023795F" w:rsidDel="00CB0158">
          <w:rPr>
            <w:rFonts w:ascii="Times New Roman" w:hAnsi="Times New Roman" w:cs="Times New Roman"/>
            <w:sz w:val="24"/>
            <w:szCs w:val="24"/>
          </w:rPr>
          <w:delText>n absolute</w:delText>
        </w:r>
      </w:del>
      <w:r w:rsidRPr="0023795F">
        <w:rPr>
          <w:rFonts w:ascii="Times New Roman" w:hAnsi="Times New Roman" w:cs="Times New Roman"/>
          <w:sz w:val="24"/>
          <w:szCs w:val="24"/>
        </w:rPr>
        <w:t xml:space="preserve"> paucity of peer-reviewed literature on interventions to address this issue.</w:t>
      </w:r>
    </w:p>
    <w:p w:rsidR="0023795F" w:rsidRDefault="0023795F" w:rsidP="002E5598">
      <w:pPr>
        <w:pStyle w:val="NoSpacing"/>
        <w:spacing w:line="480" w:lineRule="auto"/>
        <w:rPr>
          <w:rFonts w:ascii="Times New Roman" w:hAnsi="Times New Roman" w:cs="Times New Roman"/>
          <w:sz w:val="24"/>
          <w:szCs w:val="24"/>
        </w:rPr>
      </w:pPr>
      <w:r w:rsidRPr="0023795F">
        <w:rPr>
          <w:rFonts w:ascii="Times New Roman" w:hAnsi="Times New Roman" w:cs="Times New Roman"/>
          <w:sz w:val="24"/>
          <w:szCs w:val="24"/>
        </w:rPr>
        <w:tab/>
        <w:t xml:space="preserve">This primary finding adds to the sexual aggression and alcohol literature because it is the first review to systematically review and document the lack of established and evaluated interventions on the subject matter. Other studies have noted the lack of interventions, but did not </w:t>
      </w:r>
      <w:del w:id="3" w:author="LaRoche, Dominic {DTIO~Tucson}" w:date="2015-03-26T13:56:00Z">
        <w:r w:rsidRPr="0023795F" w:rsidDel="00CB0158">
          <w:rPr>
            <w:rFonts w:ascii="Times New Roman" w:hAnsi="Times New Roman" w:cs="Times New Roman"/>
            <w:sz w:val="24"/>
            <w:szCs w:val="24"/>
          </w:rPr>
          <w:delText xml:space="preserve">specifically focus on </w:delText>
        </w:r>
      </w:del>
      <w:r w:rsidRPr="0023795F">
        <w:rPr>
          <w:rFonts w:ascii="Times New Roman" w:hAnsi="Times New Roman" w:cs="Times New Roman"/>
          <w:sz w:val="24"/>
          <w:szCs w:val="24"/>
        </w:rPr>
        <w:t xml:space="preserve">systematically investigating the availability of literature in this area (Graham et. al., 2014; Graham et. al, 2013; DeGue et. al., 2012; </w:t>
      </w:r>
      <w:proofErr w:type="spellStart"/>
      <w:r w:rsidRPr="0023795F">
        <w:rPr>
          <w:rFonts w:ascii="Times New Roman" w:hAnsi="Times New Roman" w:cs="Times New Roman"/>
          <w:sz w:val="24"/>
          <w:szCs w:val="24"/>
        </w:rPr>
        <w:t>Schnitzer</w:t>
      </w:r>
      <w:proofErr w:type="spellEnd"/>
      <w:r w:rsidRPr="0023795F">
        <w:rPr>
          <w:rFonts w:ascii="Times New Roman" w:hAnsi="Times New Roman" w:cs="Times New Roman"/>
          <w:sz w:val="24"/>
          <w:szCs w:val="24"/>
        </w:rPr>
        <w:t xml:space="preserve"> et. al., 2010)</w:t>
      </w:r>
      <w:r>
        <w:rPr>
          <w:rFonts w:ascii="Times New Roman" w:hAnsi="Times New Roman" w:cs="Times New Roman"/>
          <w:sz w:val="24"/>
          <w:szCs w:val="24"/>
        </w:rPr>
        <w:t>.</w:t>
      </w:r>
    </w:p>
    <w:p w:rsidR="00554455" w:rsidRDefault="00B66D5D" w:rsidP="002E559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One possibility for the lack of evidence-based interventions is that the notion of training bar staff to recognize and respond to sexual aggression is still novel. All of the identified literature on sexual aggression in bar settings has focused on identifying the characteristics and scope of the problem, </w:t>
      </w:r>
      <w:r w:rsidR="00554455">
        <w:rPr>
          <w:rFonts w:ascii="Times New Roman" w:hAnsi="Times New Roman" w:cs="Times New Roman"/>
          <w:sz w:val="24"/>
          <w:szCs w:val="24"/>
        </w:rPr>
        <w:t xml:space="preserve">and the vast majority of this literature has been published in the last five to ten years. Thus, it follows that the development of interventions would lag behind the science. </w:t>
      </w:r>
    </w:p>
    <w:p w:rsidR="0023795F" w:rsidRDefault="00554455" w:rsidP="002E559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limitation to conducting a systematic review of peer-reviewed literature on approaches to addressing sexual aggression in bars is that there is a lack of evidence-based practices for </w:t>
      </w:r>
      <w:r>
        <w:rPr>
          <w:rFonts w:ascii="Times New Roman" w:hAnsi="Times New Roman" w:cs="Times New Roman"/>
          <w:sz w:val="24"/>
          <w:szCs w:val="24"/>
        </w:rPr>
        <w:lastRenderedPageBreak/>
        <w:t xml:space="preserve">sexual assault prevention in general. Although there are many evaluated programs and quite a few have been identified as promising practices, only one intervention, </w:t>
      </w:r>
      <w:r w:rsidRPr="00554455">
        <w:rPr>
          <w:rFonts w:ascii="Times New Roman" w:hAnsi="Times New Roman" w:cs="Times New Roman"/>
          <w:i/>
          <w:sz w:val="24"/>
          <w:szCs w:val="24"/>
        </w:rPr>
        <w:t>Safe Dates</w:t>
      </w:r>
      <w:r>
        <w:rPr>
          <w:rFonts w:ascii="Times New Roman" w:hAnsi="Times New Roman" w:cs="Times New Roman"/>
          <w:sz w:val="24"/>
          <w:szCs w:val="24"/>
        </w:rPr>
        <w:t>, is designated as an evidence-based practice for sexual assault prevention. However, the primary focus of this intervention is dating violence prevention aimed at adolescents and thus cannot it cannot be applied to other social contexts or populations.</w:t>
      </w:r>
    </w:p>
    <w:p w:rsidR="00554455" w:rsidRDefault="00554455" w:rsidP="002E559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recent literature has identified potential programs to address the issue, although none have been evaluated for effectiveness. </w:t>
      </w:r>
      <w:commentRangeStart w:id="4"/>
      <w:r>
        <w:rPr>
          <w:rFonts w:ascii="Times New Roman" w:hAnsi="Times New Roman" w:cs="Times New Roman"/>
          <w:sz w:val="24"/>
          <w:szCs w:val="24"/>
        </w:rPr>
        <w:t xml:space="preserve">Lippy &amp; DeGue’s 2014 review of alcohol policy approaches to prevent sexual violence identifies a few programs that are currently in the development or pilot testing stages that focus on training bar staff to intervene as active bystanders when sexual aggression is perpetrated by patrons. </w:t>
      </w:r>
      <w:commentRangeEnd w:id="4"/>
      <w:r w:rsidR="00CB0158">
        <w:rPr>
          <w:rStyle w:val="CommentReference"/>
        </w:rPr>
        <w:commentReference w:id="4"/>
      </w:r>
    </w:p>
    <w:p w:rsidR="00554455" w:rsidRPr="0023795F" w:rsidRDefault="00554455" w:rsidP="002E559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results of this study and </w:t>
      </w:r>
      <w:r w:rsidR="002E5598">
        <w:rPr>
          <w:rFonts w:ascii="Times New Roman" w:hAnsi="Times New Roman" w:cs="Times New Roman"/>
          <w:sz w:val="24"/>
          <w:szCs w:val="24"/>
        </w:rPr>
        <w:t xml:space="preserve">the fact that there is a lack of evidence-based practices for sexual assault prevention make a strong case for supporting programs like those recognized in Lippy &amp; DeGue’s review. These new interventions aim to address a problem that has been documented repeatedly, and use a novel approach to reduce sexual assault by intervening when precursors to assaultive behavior are present in bar settings. The programs identified by Lippy &amp; DeGue are all being developed by state health departments or local organizations; thus, it is </w:t>
      </w:r>
      <w:commentRangeStart w:id="5"/>
      <w:r w:rsidR="002E5598">
        <w:rPr>
          <w:rFonts w:ascii="Times New Roman" w:hAnsi="Times New Roman" w:cs="Times New Roman"/>
          <w:sz w:val="24"/>
          <w:szCs w:val="24"/>
        </w:rPr>
        <w:t>unlikely that these host agencies have the capacity or tools to conduct rigorous evaluations of the interventions that would lead to the evaluations being published in the peer-reviewed literature</w:t>
      </w:r>
      <w:commentRangeEnd w:id="5"/>
      <w:r w:rsidR="00EB1DC9">
        <w:rPr>
          <w:rStyle w:val="CommentReference"/>
        </w:rPr>
        <w:commentReference w:id="5"/>
      </w:r>
      <w:r w:rsidR="002E5598">
        <w:rPr>
          <w:rFonts w:ascii="Times New Roman" w:hAnsi="Times New Roman" w:cs="Times New Roman"/>
          <w:sz w:val="24"/>
          <w:szCs w:val="24"/>
        </w:rPr>
        <w:t xml:space="preserve">. To increase the likelihood that these interventions are rigorously evaluated and have the scientific basis required for scale-up and replication, it is imperative that support </w:t>
      </w:r>
      <w:commentRangeStart w:id="7"/>
      <w:r w:rsidR="002E5598">
        <w:rPr>
          <w:rFonts w:ascii="Times New Roman" w:hAnsi="Times New Roman" w:cs="Times New Roman"/>
          <w:sz w:val="24"/>
          <w:szCs w:val="24"/>
        </w:rPr>
        <w:t>for research on the development</w:t>
      </w:r>
      <w:commentRangeEnd w:id="7"/>
      <w:r w:rsidR="00EB1DC9">
        <w:rPr>
          <w:rStyle w:val="CommentReference"/>
        </w:rPr>
        <w:commentReference w:id="7"/>
      </w:r>
      <w:r w:rsidR="002E5598">
        <w:rPr>
          <w:rFonts w:ascii="Times New Roman" w:hAnsi="Times New Roman" w:cs="Times New Roman"/>
          <w:sz w:val="24"/>
          <w:szCs w:val="24"/>
        </w:rPr>
        <w:t xml:space="preserve"> and effectiveness of these interventions can be established. </w:t>
      </w:r>
      <w:commentRangeStart w:id="8"/>
      <w:proofErr w:type="gramStart"/>
      <w:r w:rsidR="002E5598">
        <w:rPr>
          <w:rFonts w:ascii="Times New Roman" w:hAnsi="Times New Roman" w:cs="Times New Roman"/>
          <w:sz w:val="24"/>
          <w:szCs w:val="24"/>
        </w:rPr>
        <w:t>(More here on future directions for research…?)</w:t>
      </w:r>
      <w:commentRangeEnd w:id="8"/>
      <w:proofErr w:type="gramEnd"/>
      <w:r w:rsidR="00EB1DC9">
        <w:rPr>
          <w:rStyle w:val="CommentReference"/>
        </w:rPr>
        <w:commentReference w:id="8"/>
      </w:r>
    </w:p>
    <w:p w:rsidR="0023795F" w:rsidRPr="0023795F" w:rsidRDefault="0023795F" w:rsidP="00950C86">
      <w:pPr>
        <w:pStyle w:val="NoSpacing"/>
        <w:rPr>
          <w:rFonts w:ascii="Times New Roman" w:hAnsi="Times New Roman" w:cs="Times New Roman"/>
          <w:sz w:val="24"/>
          <w:szCs w:val="24"/>
        </w:rPr>
      </w:pPr>
    </w:p>
    <w:p w:rsidR="0023795F" w:rsidRDefault="0023795F" w:rsidP="00950C86">
      <w:pPr>
        <w:pStyle w:val="NoSpacing"/>
        <w:rPr>
          <w:rFonts w:ascii="Times New Roman" w:hAnsi="Times New Roman" w:cs="Times New Roman"/>
          <w:sz w:val="24"/>
          <w:szCs w:val="24"/>
        </w:rPr>
      </w:pPr>
    </w:p>
    <w:p w:rsidR="0023795F" w:rsidRDefault="0023795F" w:rsidP="00950C86">
      <w:pPr>
        <w:pStyle w:val="NoSpacing"/>
        <w:rPr>
          <w:rFonts w:ascii="Times New Roman" w:hAnsi="Times New Roman" w:cs="Times New Roman"/>
          <w:sz w:val="24"/>
          <w:szCs w:val="24"/>
        </w:rPr>
      </w:pPr>
      <w:r>
        <w:rPr>
          <w:rFonts w:ascii="Times New Roman" w:hAnsi="Times New Roman" w:cs="Times New Roman"/>
          <w:sz w:val="24"/>
          <w:szCs w:val="24"/>
        </w:rPr>
        <w:lastRenderedPageBreak/>
        <w:t>References</w:t>
      </w:r>
    </w:p>
    <w:p w:rsidR="0023795F" w:rsidRDefault="0023795F" w:rsidP="00950C86">
      <w:pPr>
        <w:pStyle w:val="NoSpacing"/>
        <w:rPr>
          <w:rFonts w:ascii="Times New Roman" w:hAnsi="Times New Roman" w:cs="Times New Roman"/>
          <w:sz w:val="24"/>
          <w:szCs w:val="24"/>
        </w:rPr>
      </w:pPr>
    </w:p>
    <w:p w:rsidR="0023795F" w:rsidRPr="0023795F" w:rsidRDefault="0023795F" w:rsidP="00950C86">
      <w:pPr>
        <w:pStyle w:val="NoSpacing"/>
        <w:rPr>
          <w:rFonts w:ascii="Times New Roman" w:hAnsi="Times New Roman" w:cs="Times New Roman"/>
          <w:sz w:val="24"/>
          <w:szCs w:val="24"/>
        </w:rPr>
      </w:pPr>
      <w:proofErr w:type="gramStart"/>
      <w:r w:rsidRPr="0023795F">
        <w:rPr>
          <w:rFonts w:ascii="Times New Roman" w:hAnsi="Times New Roman" w:cs="Times New Roman"/>
          <w:sz w:val="24"/>
          <w:szCs w:val="24"/>
        </w:rPr>
        <w:t xml:space="preserve">DeGue, S., Holt, M. K., Massetti, G. M., </w:t>
      </w:r>
      <w:proofErr w:type="spellStart"/>
      <w:r w:rsidRPr="0023795F">
        <w:rPr>
          <w:rFonts w:ascii="Times New Roman" w:hAnsi="Times New Roman" w:cs="Times New Roman"/>
          <w:sz w:val="24"/>
          <w:szCs w:val="24"/>
        </w:rPr>
        <w:t>Matjasko</w:t>
      </w:r>
      <w:proofErr w:type="spellEnd"/>
      <w:r w:rsidRPr="0023795F">
        <w:rPr>
          <w:rFonts w:ascii="Times New Roman" w:hAnsi="Times New Roman" w:cs="Times New Roman"/>
          <w:sz w:val="24"/>
          <w:szCs w:val="24"/>
        </w:rPr>
        <w:t>, J. L., Tharp, A. T., &amp; Valle, L. A. (2012).</w:t>
      </w:r>
      <w:proofErr w:type="gramEnd"/>
      <w:r w:rsidRPr="0023795F">
        <w:rPr>
          <w:rFonts w:ascii="Times New Roman" w:hAnsi="Times New Roman" w:cs="Times New Roman"/>
          <w:sz w:val="24"/>
          <w:szCs w:val="24"/>
        </w:rPr>
        <w:t xml:space="preserve"> </w:t>
      </w:r>
      <w:proofErr w:type="gramStart"/>
      <w:r w:rsidRPr="0023795F">
        <w:rPr>
          <w:rFonts w:ascii="Times New Roman" w:hAnsi="Times New Roman" w:cs="Times New Roman"/>
          <w:sz w:val="24"/>
          <w:szCs w:val="24"/>
        </w:rPr>
        <w:t>Looking Ahead Toward Community-Level Strategies to Prevent Sexual Violence.</w:t>
      </w:r>
      <w:proofErr w:type="gramEnd"/>
      <w:r w:rsidRPr="0023795F">
        <w:rPr>
          <w:rFonts w:ascii="Times New Roman" w:hAnsi="Times New Roman" w:cs="Times New Roman"/>
          <w:sz w:val="24"/>
          <w:szCs w:val="24"/>
        </w:rPr>
        <w:t xml:space="preserve"> </w:t>
      </w:r>
      <w:r w:rsidRPr="0023795F">
        <w:rPr>
          <w:rFonts w:ascii="Times New Roman" w:hAnsi="Times New Roman" w:cs="Times New Roman"/>
          <w:i/>
          <w:iCs/>
          <w:sz w:val="24"/>
          <w:szCs w:val="24"/>
        </w:rPr>
        <w:t xml:space="preserve">Journal </w:t>
      </w:r>
      <w:proofErr w:type="gramStart"/>
      <w:r w:rsidRPr="0023795F">
        <w:rPr>
          <w:rFonts w:ascii="Times New Roman" w:hAnsi="Times New Roman" w:cs="Times New Roman"/>
          <w:i/>
          <w:iCs/>
          <w:sz w:val="24"/>
          <w:szCs w:val="24"/>
        </w:rPr>
        <w:t>Of</w:t>
      </w:r>
      <w:proofErr w:type="gramEnd"/>
      <w:r w:rsidRPr="0023795F">
        <w:rPr>
          <w:rFonts w:ascii="Times New Roman" w:hAnsi="Times New Roman" w:cs="Times New Roman"/>
          <w:i/>
          <w:iCs/>
          <w:sz w:val="24"/>
          <w:szCs w:val="24"/>
        </w:rPr>
        <w:t xml:space="preserve"> Women's Health</w:t>
      </w:r>
      <w:r w:rsidRPr="0023795F">
        <w:rPr>
          <w:rFonts w:ascii="Times New Roman" w:hAnsi="Times New Roman" w:cs="Times New Roman"/>
          <w:sz w:val="24"/>
          <w:szCs w:val="24"/>
        </w:rPr>
        <w:t>, 21(1): 1-3.</w:t>
      </w:r>
    </w:p>
    <w:p w:rsidR="0023795F" w:rsidRPr="0023795F" w:rsidRDefault="0023795F" w:rsidP="00950C86">
      <w:pPr>
        <w:pStyle w:val="NoSpacing"/>
        <w:rPr>
          <w:rFonts w:ascii="Times New Roman" w:hAnsi="Times New Roman" w:cs="Times New Roman"/>
          <w:sz w:val="24"/>
          <w:szCs w:val="24"/>
        </w:rPr>
      </w:pPr>
    </w:p>
    <w:p w:rsidR="0023795F" w:rsidRPr="0023795F" w:rsidRDefault="0023795F" w:rsidP="00950C86">
      <w:pPr>
        <w:pStyle w:val="NoSpacing"/>
        <w:rPr>
          <w:rFonts w:ascii="Times New Roman" w:hAnsi="Times New Roman" w:cs="Times New Roman"/>
          <w:sz w:val="24"/>
          <w:szCs w:val="24"/>
        </w:rPr>
      </w:pPr>
      <w:proofErr w:type="gramStart"/>
      <w:r w:rsidRPr="0023795F">
        <w:rPr>
          <w:rFonts w:ascii="Times New Roman" w:hAnsi="Times New Roman" w:cs="Times New Roman"/>
          <w:sz w:val="24"/>
          <w:szCs w:val="24"/>
        </w:rPr>
        <w:t xml:space="preserve">Graham, K., </w:t>
      </w:r>
      <w:proofErr w:type="spellStart"/>
      <w:r w:rsidRPr="0023795F">
        <w:rPr>
          <w:rFonts w:ascii="Times New Roman" w:hAnsi="Times New Roman" w:cs="Times New Roman"/>
          <w:sz w:val="24"/>
          <w:szCs w:val="24"/>
        </w:rPr>
        <w:t>Bernards</w:t>
      </w:r>
      <w:proofErr w:type="spellEnd"/>
      <w:r w:rsidRPr="0023795F">
        <w:rPr>
          <w:rFonts w:ascii="Times New Roman" w:hAnsi="Times New Roman" w:cs="Times New Roman"/>
          <w:sz w:val="24"/>
          <w:szCs w:val="24"/>
        </w:rPr>
        <w:t>, S., Osgood, D.W., Abbey, A., Parks, M., Flynn, A., Dumas, T., &amp; Wells, S. “Blurred Lines?”</w:t>
      </w:r>
      <w:proofErr w:type="gramEnd"/>
      <w:r w:rsidRPr="0023795F">
        <w:rPr>
          <w:rFonts w:ascii="Times New Roman" w:hAnsi="Times New Roman" w:cs="Times New Roman"/>
          <w:sz w:val="24"/>
          <w:szCs w:val="24"/>
        </w:rPr>
        <w:t xml:space="preserve"> </w:t>
      </w:r>
      <w:proofErr w:type="gramStart"/>
      <w:r w:rsidRPr="0023795F">
        <w:rPr>
          <w:rFonts w:ascii="Times New Roman" w:hAnsi="Times New Roman" w:cs="Times New Roman"/>
          <w:sz w:val="24"/>
          <w:szCs w:val="24"/>
        </w:rPr>
        <w:t>Sexual aggression and barroom culture.</w:t>
      </w:r>
      <w:proofErr w:type="gramEnd"/>
      <w:r w:rsidRPr="0023795F">
        <w:rPr>
          <w:rFonts w:ascii="Times New Roman" w:hAnsi="Times New Roman" w:cs="Times New Roman"/>
          <w:sz w:val="24"/>
          <w:szCs w:val="24"/>
        </w:rPr>
        <w:t xml:space="preserve"> </w:t>
      </w:r>
      <w:r w:rsidRPr="0023795F">
        <w:rPr>
          <w:rFonts w:ascii="Times New Roman" w:hAnsi="Times New Roman" w:cs="Times New Roman"/>
          <w:i/>
          <w:iCs/>
          <w:sz w:val="24"/>
          <w:szCs w:val="24"/>
        </w:rPr>
        <w:t>Alcoholism: Clinical and Experimental Research</w:t>
      </w:r>
      <w:r w:rsidRPr="0023795F">
        <w:rPr>
          <w:rFonts w:ascii="Times New Roman" w:hAnsi="Times New Roman" w:cs="Times New Roman"/>
          <w:sz w:val="24"/>
          <w:szCs w:val="24"/>
        </w:rPr>
        <w:t>, 38(5): 1416-1424.</w:t>
      </w:r>
    </w:p>
    <w:p w:rsidR="0023795F" w:rsidRPr="0023795F" w:rsidRDefault="0023795F" w:rsidP="00950C86">
      <w:pPr>
        <w:pStyle w:val="NoSpacing"/>
        <w:rPr>
          <w:rFonts w:ascii="Times New Roman" w:hAnsi="Times New Roman" w:cs="Times New Roman"/>
          <w:sz w:val="24"/>
          <w:szCs w:val="24"/>
        </w:rPr>
      </w:pPr>
    </w:p>
    <w:p w:rsidR="0023795F" w:rsidRPr="0023795F" w:rsidRDefault="0023795F" w:rsidP="00950C86">
      <w:pPr>
        <w:pStyle w:val="NoSpacing"/>
        <w:rPr>
          <w:rFonts w:ascii="Times New Roman" w:hAnsi="Times New Roman" w:cs="Times New Roman"/>
          <w:sz w:val="24"/>
          <w:szCs w:val="24"/>
        </w:rPr>
      </w:pPr>
      <w:r w:rsidRPr="0023795F">
        <w:rPr>
          <w:rFonts w:ascii="Times New Roman" w:hAnsi="Times New Roman" w:cs="Times New Roman"/>
          <w:sz w:val="24"/>
          <w:szCs w:val="24"/>
        </w:rPr>
        <w:t xml:space="preserve">Graham, K., </w:t>
      </w:r>
      <w:proofErr w:type="spellStart"/>
      <w:r w:rsidRPr="0023795F">
        <w:rPr>
          <w:rFonts w:ascii="Times New Roman" w:hAnsi="Times New Roman" w:cs="Times New Roman"/>
          <w:sz w:val="24"/>
          <w:szCs w:val="24"/>
        </w:rPr>
        <w:t>Bernards</w:t>
      </w:r>
      <w:proofErr w:type="spellEnd"/>
      <w:r w:rsidRPr="0023795F">
        <w:rPr>
          <w:rFonts w:ascii="Times New Roman" w:hAnsi="Times New Roman" w:cs="Times New Roman"/>
          <w:sz w:val="24"/>
          <w:szCs w:val="24"/>
        </w:rPr>
        <w:t xml:space="preserve">, S., Osgood, D.W., Parks, M., Abbey, A., </w:t>
      </w:r>
      <w:proofErr w:type="spellStart"/>
      <w:r w:rsidRPr="0023795F">
        <w:rPr>
          <w:rFonts w:ascii="Times New Roman" w:hAnsi="Times New Roman" w:cs="Times New Roman"/>
          <w:sz w:val="24"/>
          <w:szCs w:val="24"/>
        </w:rPr>
        <w:t>Felson</w:t>
      </w:r>
      <w:proofErr w:type="spellEnd"/>
      <w:r w:rsidRPr="0023795F">
        <w:rPr>
          <w:rFonts w:ascii="Times New Roman" w:hAnsi="Times New Roman" w:cs="Times New Roman"/>
          <w:sz w:val="24"/>
          <w:szCs w:val="24"/>
        </w:rPr>
        <w:t xml:space="preserve">, R.B., </w:t>
      </w:r>
      <w:proofErr w:type="spellStart"/>
      <w:r w:rsidRPr="0023795F">
        <w:rPr>
          <w:rFonts w:ascii="Times New Roman" w:hAnsi="Times New Roman" w:cs="Times New Roman"/>
          <w:sz w:val="24"/>
          <w:szCs w:val="24"/>
        </w:rPr>
        <w:t>Saltz</w:t>
      </w:r>
      <w:proofErr w:type="spellEnd"/>
      <w:r w:rsidRPr="0023795F">
        <w:rPr>
          <w:rFonts w:ascii="Times New Roman" w:hAnsi="Times New Roman" w:cs="Times New Roman"/>
          <w:sz w:val="24"/>
          <w:szCs w:val="24"/>
        </w:rPr>
        <w:t xml:space="preserve">, R.F., &amp; Wells, S. (2013). Apparent motives for aggression in the social context of the bar. </w:t>
      </w:r>
      <w:r w:rsidRPr="0023795F">
        <w:rPr>
          <w:rFonts w:ascii="Times New Roman" w:hAnsi="Times New Roman" w:cs="Times New Roman"/>
          <w:i/>
          <w:iCs/>
          <w:sz w:val="24"/>
          <w:szCs w:val="24"/>
        </w:rPr>
        <w:t>Psychology of Violence</w:t>
      </w:r>
      <w:r w:rsidRPr="0023795F">
        <w:rPr>
          <w:rFonts w:ascii="Times New Roman" w:hAnsi="Times New Roman" w:cs="Times New Roman"/>
          <w:sz w:val="24"/>
          <w:szCs w:val="24"/>
        </w:rPr>
        <w:t>, 3(3): 218-232.</w:t>
      </w:r>
    </w:p>
    <w:p w:rsidR="0023795F" w:rsidRPr="0023795F" w:rsidRDefault="0023795F" w:rsidP="00950C86">
      <w:pPr>
        <w:pStyle w:val="NoSpacing"/>
        <w:rPr>
          <w:rFonts w:ascii="Times New Roman" w:hAnsi="Times New Roman" w:cs="Times New Roman"/>
          <w:sz w:val="24"/>
          <w:szCs w:val="24"/>
        </w:rPr>
      </w:pPr>
    </w:p>
    <w:p w:rsidR="00950C86" w:rsidRPr="0023795F" w:rsidRDefault="0023795F" w:rsidP="00950C86">
      <w:pPr>
        <w:pStyle w:val="NoSpacing"/>
        <w:rPr>
          <w:rFonts w:ascii="Times New Roman" w:hAnsi="Times New Roman" w:cs="Times New Roman"/>
          <w:sz w:val="24"/>
          <w:szCs w:val="24"/>
        </w:rPr>
      </w:pPr>
      <w:r w:rsidRPr="0023795F">
        <w:rPr>
          <w:rFonts w:ascii="Times New Roman" w:hAnsi="Times New Roman" w:cs="Times New Roman"/>
          <w:sz w:val="24"/>
          <w:szCs w:val="24"/>
        </w:rPr>
        <w:t xml:space="preserve">Lippy, C., &amp; DeGue, S. (2014). Exploring alcohol policy approaches to prevent sexual violence perpetration. </w:t>
      </w:r>
      <w:proofErr w:type="gramStart"/>
      <w:r w:rsidRPr="0023795F">
        <w:rPr>
          <w:rFonts w:ascii="Times New Roman" w:hAnsi="Times New Roman" w:cs="Times New Roman"/>
          <w:i/>
          <w:iCs/>
          <w:sz w:val="24"/>
          <w:szCs w:val="24"/>
        </w:rPr>
        <w:t>Trauma, Violence, &amp; Abuse.</w:t>
      </w:r>
      <w:proofErr w:type="gramEnd"/>
      <w:r w:rsidRPr="0023795F">
        <w:rPr>
          <w:rFonts w:ascii="Times New Roman" w:hAnsi="Times New Roman" w:cs="Times New Roman"/>
          <w:i/>
          <w:iCs/>
          <w:sz w:val="24"/>
          <w:szCs w:val="24"/>
        </w:rPr>
        <w:t xml:space="preserve"> </w:t>
      </w:r>
      <w:proofErr w:type="gramStart"/>
      <w:r w:rsidRPr="0023795F">
        <w:rPr>
          <w:rFonts w:ascii="Times New Roman" w:hAnsi="Times New Roman" w:cs="Times New Roman"/>
          <w:sz w:val="24"/>
          <w:szCs w:val="24"/>
        </w:rPr>
        <w:t>Published online November, 2014.</w:t>
      </w:r>
      <w:proofErr w:type="gramEnd"/>
      <w:r w:rsidR="00950C86" w:rsidRPr="0023795F">
        <w:rPr>
          <w:rFonts w:ascii="Times New Roman" w:hAnsi="Times New Roman" w:cs="Times New Roman"/>
          <w:sz w:val="24"/>
          <w:szCs w:val="24"/>
        </w:rPr>
        <w:tab/>
      </w:r>
    </w:p>
    <w:p w:rsidR="0023795F" w:rsidRPr="0023795F" w:rsidRDefault="0023795F" w:rsidP="00950C86">
      <w:pPr>
        <w:pStyle w:val="NoSpacing"/>
        <w:rPr>
          <w:rFonts w:ascii="Times New Roman" w:hAnsi="Times New Roman" w:cs="Times New Roman"/>
          <w:sz w:val="24"/>
          <w:szCs w:val="24"/>
        </w:rPr>
      </w:pPr>
    </w:p>
    <w:p w:rsidR="0023795F" w:rsidRPr="0023795F" w:rsidRDefault="0023795F" w:rsidP="00950C86">
      <w:pPr>
        <w:pStyle w:val="NoSpacing"/>
        <w:rPr>
          <w:rFonts w:ascii="Times New Roman" w:hAnsi="Times New Roman" w:cs="Times New Roman"/>
          <w:sz w:val="24"/>
          <w:szCs w:val="24"/>
        </w:rPr>
      </w:pPr>
      <w:proofErr w:type="spellStart"/>
      <w:proofErr w:type="gramStart"/>
      <w:r w:rsidRPr="0023795F">
        <w:rPr>
          <w:rFonts w:ascii="Times New Roman" w:hAnsi="Times New Roman" w:cs="Times New Roman"/>
          <w:sz w:val="24"/>
          <w:szCs w:val="24"/>
        </w:rPr>
        <w:t>Schnitzer</w:t>
      </w:r>
      <w:proofErr w:type="spellEnd"/>
      <w:r w:rsidRPr="0023795F">
        <w:rPr>
          <w:rFonts w:ascii="Times New Roman" w:hAnsi="Times New Roman" w:cs="Times New Roman"/>
          <w:sz w:val="24"/>
          <w:szCs w:val="24"/>
        </w:rPr>
        <w:t xml:space="preserve">, S., Bellis, M.A., Anderson, Z., Hughes, K., Calafat, A. Juan, M., &amp; </w:t>
      </w:r>
      <w:proofErr w:type="spellStart"/>
      <w:r w:rsidRPr="0023795F">
        <w:rPr>
          <w:rFonts w:ascii="Times New Roman" w:hAnsi="Times New Roman" w:cs="Times New Roman"/>
          <w:sz w:val="24"/>
          <w:szCs w:val="24"/>
        </w:rPr>
        <w:t>Kokkevi</w:t>
      </w:r>
      <w:proofErr w:type="spellEnd"/>
      <w:r w:rsidRPr="0023795F">
        <w:rPr>
          <w:rFonts w:ascii="Times New Roman" w:hAnsi="Times New Roman" w:cs="Times New Roman"/>
          <w:sz w:val="24"/>
          <w:szCs w:val="24"/>
        </w:rPr>
        <w:t>, A. (2010).</w:t>
      </w:r>
      <w:proofErr w:type="gramEnd"/>
      <w:r w:rsidRPr="0023795F">
        <w:rPr>
          <w:rFonts w:ascii="Times New Roman" w:hAnsi="Times New Roman" w:cs="Times New Roman"/>
          <w:sz w:val="24"/>
          <w:szCs w:val="24"/>
        </w:rPr>
        <w:t xml:space="preserve"> Nightlife violence: A gender-specific view on risk factors for violence in nightlife settings: A cross-sectional study in nine European studies. </w:t>
      </w:r>
      <w:r w:rsidRPr="0023795F">
        <w:rPr>
          <w:rFonts w:ascii="Times New Roman" w:hAnsi="Times New Roman" w:cs="Times New Roman"/>
          <w:i/>
          <w:iCs/>
          <w:sz w:val="24"/>
          <w:szCs w:val="24"/>
        </w:rPr>
        <w:t>Journal of Interpersonal Violence</w:t>
      </w:r>
      <w:r w:rsidRPr="0023795F">
        <w:rPr>
          <w:rFonts w:ascii="Times New Roman" w:hAnsi="Times New Roman" w:cs="Times New Roman"/>
          <w:sz w:val="24"/>
          <w:szCs w:val="24"/>
        </w:rPr>
        <w:t>, 25(6): 1094-1112.</w:t>
      </w:r>
    </w:p>
    <w:sectPr w:rsidR="0023795F" w:rsidRPr="002379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Roche, Dominic {DTIO~Tucson}" w:date="2015-03-26T13:53:00Z" w:initials="DDL">
    <w:p w:rsidR="00CB0158" w:rsidRDefault="00CB0158">
      <w:pPr>
        <w:pStyle w:val="CommentText"/>
      </w:pPr>
      <w:r>
        <w:rPr>
          <w:rStyle w:val="CommentReference"/>
        </w:rPr>
        <w:annotationRef/>
      </w:r>
      <w:r>
        <w:t xml:space="preserve">This is a really long sentence, is there a way you could break it up?  </w:t>
      </w:r>
      <w:proofErr w:type="spellStart"/>
      <w:r>
        <w:t>Eg</w:t>
      </w:r>
      <w:proofErr w:type="spellEnd"/>
      <w:r>
        <w:t>.  “</w:t>
      </w:r>
      <w:r w:rsidRPr="0023795F">
        <w:rPr>
          <w:rFonts w:ascii="Times New Roman" w:hAnsi="Times New Roman" w:cs="Times New Roman"/>
          <w:sz w:val="24"/>
          <w:szCs w:val="24"/>
        </w:rPr>
        <w:t>All of the studies identified in this review as relevant to the research question made calls for the development of trainings for bar staff members as a vehicle for reducing sexual assaults</w:t>
      </w:r>
      <w:r>
        <w:rPr>
          <w:rStyle w:val="CommentReference"/>
        </w:rPr>
        <w:annotationRef/>
      </w:r>
      <w:r>
        <w:rPr>
          <w:rFonts w:ascii="Times New Roman" w:hAnsi="Times New Roman" w:cs="Times New Roman"/>
          <w:sz w:val="24"/>
          <w:szCs w:val="24"/>
        </w:rPr>
        <w:t>.  Specifically, the studies all call for training that would teach bar</w:t>
      </w:r>
      <w:r w:rsidRPr="0023795F">
        <w:rPr>
          <w:rFonts w:ascii="Times New Roman" w:hAnsi="Times New Roman" w:cs="Times New Roman"/>
          <w:sz w:val="24"/>
          <w:szCs w:val="24"/>
        </w:rPr>
        <w:t xml:space="preserve"> staff how to recognize and respond to sexual aggression in their establishments</w:t>
      </w:r>
      <w:r>
        <w:rPr>
          <w:rFonts w:ascii="Times New Roman" w:hAnsi="Times New Roman" w:cs="Times New Roman"/>
          <w:sz w:val="24"/>
          <w:szCs w:val="24"/>
        </w:rPr>
        <w:t>.”</w:t>
      </w:r>
    </w:p>
  </w:comment>
  <w:comment w:id="4" w:author="LaRoche, Dominic {DTIO~Tucson}" w:date="2015-03-26T14:06:00Z" w:initials="DDL">
    <w:p w:rsidR="00CB0158" w:rsidRDefault="00CB0158">
      <w:pPr>
        <w:pStyle w:val="CommentText"/>
      </w:pPr>
      <w:r>
        <w:rPr>
          <w:rStyle w:val="CommentReference"/>
        </w:rPr>
        <w:annotationRef/>
      </w:r>
      <w:r>
        <w:t>This is another long sentence</w:t>
      </w:r>
    </w:p>
  </w:comment>
  <w:comment w:id="5" w:author="LaRoche, Dominic {DTIO~Tucson}" w:date="2015-03-26T14:09:00Z" w:initials="DDL">
    <w:p w:rsidR="00EB1DC9" w:rsidRDefault="00EB1DC9">
      <w:pPr>
        <w:pStyle w:val="CommentText"/>
      </w:pPr>
      <w:r>
        <w:rPr>
          <w:rStyle w:val="CommentReference"/>
        </w:rPr>
        <w:annotationRef/>
      </w:r>
      <w:r>
        <w:t xml:space="preserve">Why?  </w:t>
      </w:r>
      <w:r>
        <w:t xml:space="preserve">Can you cite anything that supports </w:t>
      </w:r>
      <w:r>
        <w:t>this?</w:t>
      </w:r>
      <w:bookmarkStart w:id="6" w:name="_GoBack"/>
      <w:bookmarkEnd w:id="6"/>
    </w:p>
  </w:comment>
  <w:comment w:id="7" w:author="LaRoche, Dominic {DTIO~Tucson}" w:date="2015-03-26T14:08:00Z" w:initials="DDL">
    <w:p w:rsidR="00EB1DC9" w:rsidRDefault="00EB1DC9">
      <w:pPr>
        <w:pStyle w:val="CommentText"/>
      </w:pPr>
      <w:r>
        <w:rPr>
          <w:rStyle w:val="CommentReference"/>
        </w:rPr>
        <w:annotationRef/>
      </w:r>
      <w:r>
        <w:t>Is research on the development needed? Or just the efficacy?</w:t>
      </w:r>
    </w:p>
  </w:comment>
  <w:comment w:id="8" w:author="LaRoche, Dominic {DTIO~Tucson}" w:date="2015-03-26T14:07:00Z" w:initials="DDL">
    <w:p w:rsidR="00EB1DC9" w:rsidRDefault="00EB1DC9">
      <w:pPr>
        <w:pStyle w:val="CommentText"/>
      </w:pPr>
      <w:r>
        <w:rPr>
          <w:rStyle w:val="CommentReference"/>
        </w:rPr>
        <w:annotationRef/>
      </w:r>
      <w:r>
        <w:t>No, I think this sums it up.</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C86"/>
    <w:rsid w:val="0023795F"/>
    <w:rsid w:val="002E5598"/>
    <w:rsid w:val="00457394"/>
    <w:rsid w:val="00554455"/>
    <w:rsid w:val="00723C93"/>
    <w:rsid w:val="00950C86"/>
    <w:rsid w:val="00B66D5D"/>
    <w:rsid w:val="00CB0158"/>
    <w:rsid w:val="00EB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0C86"/>
    <w:pPr>
      <w:spacing w:after="0" w:line="240" w:lineRule="auto"/>
    </w:pPr>
  </w:style>
  <w:style w:type="character" w:styleId="CommentReference">
    <w:name w:val="annotation reference"/>
    <w:basedOn w:val="DefaultParagraphFont"/>
    <w:uiPriority w:val="99"/>
    <w:semiHidden/>
    <w:unhideWhenUsed/>
    <w:rsid w:val="00CB0158"/>
    <w:rPr>
      <w:sz w:val="16"/>
      <w:szCs w:val="16"/>
    </w:rPr>
  </w:style>
  <w:style w:type="paragraph" w:styleId="CommentText">
    <w:name w:val="annotation text"/>
    <w:basedOn w:val="Normal"/>
    <w:link w:val="CommentTextChar"/>
    <w:uiPriority w:val="99"/>
    <w:semiHidden/>
    <w:unhideWhenUsed/>
    <w:rsid w:val="00CB0158"/>
    <w:pPr>
      <w:spacing w:line="240" w:lineRule="auto"/>
    </w:pPr>
    <w:rPr>
      <w:sz w:val="20"/>
      <w:szCs w:val="20"/>
    </w:rPr>
  </w:style>
  <w:style w:type="character" w:customStyle="1" w:styleId="CommentTextChar">
    <w:name w:val="Comment Text Char"/>
    <w:basedOn w:val="DefaultParagraphFont"/>
    <w:link w:val="CommentText"/>
    <w:uiPriority w:val="99"/>
    <w:semiHidden/>
    <w:rsid w:val="00CB0158"/>
    <w:rPr>
      <w:sz w:val="20"/>
      <w:szCs w:val="20"/>
    </w:rPr>
  </w:style>
  <w:style w:type="paragraph" w:styleId="CommentSubject">
    <w:name w:val="annotation subject"/>
    <w:basedOn w:val="CommentText"/>
    <w:next w:val="CommentText"/>
    <w:link w:val="CommentSubjectChar"/>
    <w:uiPriority w:val="99"/>
    <w:semiHidden/>
    <w:unhideWhenUsed/>
    <w:rsid w:val="00CB0158"/>
    <w:rPr>
      <w:b/>
      <w:bCs/>
    </w:rPr>
  </w:style>
  <w:style w:type="character" w:customStyle="1" w:styleId="CommentSubjectChar">
    <w:name w:val="Comment Subject Char"/>
    <w:basedOn w:val="CommentTextChar"/>
    <w:link w:val="CommentSubject"/>
    <w:uiPriority w:val="99"/>
    <w:semiHidden/>
    <w:rsid w:val="00CB0158"/>
    <w:rPr>
      <w:b/>
      <w:bCs/>
      <w:sz w:val="20"/>
      <w:szCs w:val="20"/>
    </w:rPr>
  </w:style>
  <w:style w:type="paragraph" w:styleId="BalloonText">
    <w:name w:val="Balloon Text"/>
    <w:basedOn w:val="Normal"/>
    <w:link w:val="BalloonTextChar"/>
    <w:uiPriority w:val="99"/>
    <w:semiHidden/>
    <w:unhideWhenUsed/>
    <w:rsid w:val="00CB0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0C86"/>
    <w:pPr>
      <w:spacing w:after="0" w:line="240" w:lineRule="auto"/>
    </w:pPr>
  </w:style>
  <w:style w:type="character" w:styleId="CommentReference">
    <w:name w:val="annotation reference"/>
    <w:basedOn w:val="DefaultParagraphFont"/>
    <w:uiPriority w:val="99"/>
    <w:semiHidden/>
    <w:unhideWhenUsed/>
    <w:rsid w:val="00CB0158"/>
    <w:rPr>
      <w:sz w:val="16"/>
      <w:szCs w:val="16"/>
    </w:rPr>
  </w:style>
  <w:style w:type="paragraph" w:styleId="CommentText">
    <w:name w:val="annotation text"/>
    <w:basedOn w:val="Normal"/>
    <w:link w:val="CommentTextChar"/>
    <w:uiPriority w:val="99"/>
    <w:semiHidden/>
    <w:unhideWhenUsed/>
    <w:rsid w:val="00CB0158"/>
    <w:pPr>
      <w:spacing w:line="240" w:lineRule="auto"/>
    </w:pPr>
    <w:rPr>
      <w:sz w:val="20"/>
      <w:szCs w:val="20"/>
    </w:rPr>
  </w:style>
  <w:style w:type="character" w:customStyle="1" w:styleId="CommentTextChar">
    <w:name w:val="Comment Text Char"/>
    <w:basedOn w:val="DefaultParagraphFont"/>
    <w:link w:val="CommentText"/>
    <w:uiPriority w:val="99"/>
    <w:semiHidden/>
    <w:rsid w:val="00CB0158"/>
    <w:rPr>
      <w:sz w:val="20"/>
      <w:szCs w:val="20"/>
    </w:rPr>
  </w:style>
  <w:style w:type="paragraph" w:styleId="CommentSubject">
    <w:name w:val="annotation subject"/>
    <w:basedOn w:val="CommentText"/>
    <w:next w:val="CommentText"/>
    <w:link w:val="CommentSubjectChar"/>
    <w:uiPriority w:val="99"/>
    <w:semiHidden/>
    <w:unhideWhenUsed/>
    <w:rsid w:val="00CB0158"/>
    <w:rPr>
      <w:b/>
      <w:bCs/>
    </w:rPr>
  </w:style>
  <w:style w:type="character" w:customStyle="1" w:styleId="CommentSubjectChar">
    <w:name w:val="Comment Subject Char"/>
    <w:basedOn w:val="CommentTextChar"/>
    <w:link w:val="CommentSubject"/>
    <w:uiPriority w:val="99"/>
    <w:semiHidden/>
    <w:rsid w:val="00CB0158"/>
    <w:rPr>
      <w:b/>
      <w:bCs/>
      <w:sz w:val="20"/>
      <w:szCs w:val="20"/>
    </w:rPr>
  </w:style>
  <w:style w:type="paragraph" w:styleId="BalloonText">
    <w:name w:val="Balloon Text"/>
    <w:basedOn w:val="Normal"/>
    <w:link w:val="BalloonTextChar"/>
    <w:uiPriority w:val="99"/>
    <w:semiHidden/>
    <w:unhideWhenUsed/>
    <w:rsid w:val="00CB0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Elise Lopez</dc:creator>
  <cp:lastModifiedBy>LaRoche, Dominic {DTIO~Tucson}</cp:lastModifiedBy>
  <cp:revision>2</cp:revision>
  <dcterms:created xsi:type="dcterms:W3CDTF">2015-03-26T21:10:00Z</dcterms:created>
  <dcterms:modified xsi:type="dcterms:W3CDTF">2015-03-26T21:10:00Z</dcterms:modified>
</cp:coreProperties>
</file>