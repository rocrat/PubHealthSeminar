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F5" w:rsidRDefault="001E0400" w:rsidP="00DD700F">
      <w:pPr>
        <w:rPr>
          <w:u w:val="single"/>
        </w:rPr>
      </w:pPr>
      <w:r w:rsidRPr="001E0400">
        <w:rPr>
          <w:u w:val="single"/>
        </w:rPr>
        <w:t>Abstract</w:t>
      </w:r>
    </w:p>
    <w:p w:rsidR="001E0400" w:rsidRPr="001E0400" w:rsidRDefault="00CC099B" w:rsidP="00DD700F">
      <w:moveToRangeStart w:id="0" w:author="LaRoche, Dominic {DTIO~Tucson}" w:date="2015-04-02T12:50:00Z" w:name="move415742370"/>
      <w:moveTo w:id="1" w:author="LaRoche, Dominic {DTIO~Tucson}" w:date="2015-04-02T12:50:00Z">
        <w:r>
          <w:t xml:space="preserve">Molecular convergence can occur in a gene purely by chance due to several different evolutionary mechanisms including genetic drift, incomplete lineage sorting, and rapidly evolving </w:t>
        </w:r>
        <w:commentRangeStart w:id="2"/>
        <w:r>
          <w:t>genes</w:t>
        </w:r>
        <w:commentRangeEnd w:id="2"/>
        <w:r>
          <w:rPr>
            <w:rStyle w:val="CommentReference"/>
          </w:rPr>
          <w:commentReference w:id="2"/>
        </w:r>
        <w:r>
          <w:t>.</w:t>
        </w:r>
      </w:moveTo>
      <w:moveToRangeEnd w:id="0"/>
      <w:ins w:id="3" w:author="LaRoche, Dominic {DTIO~Tucson}" w:date="2015-04-02T12:50:00Z">
        <w:r>
          <w:t xml:space="preserve">  </w:t>
        </w:r>
      </w:ins>
      <w:r w:rsidR="001E0400">
        <w:t xml:space="preserve">Existing methods for detecting the molecular drivers of convergent evolution suffer from either high </w:t>
      </w:r>
      <w:r w:rsidR="00491991">
        <w:t xml:space="preserve">false discovery rates or high computational costs.  We sought to improve on existing phylogenetic screening methods which are inherently computationally efficient.  </w:t>
      </w:r>
      <w:moveFromRangeStart w:id="4" w:author="LaRoche, Dominic {DTIO~Tucson}" w:date="2015-04-02T12:50:00Z" w:name="move415742370"/>
      <w:moveFrom w:id="5" w:author="LaRoche, Dominic {DTIO~Tucson}" w:date="2015-04-02T12:50:00Z">
        <w:r w:rsidR="002619DF" w:rsidDel="00CC099B">
          <w:t xml:space="preserve">Molecular convergence can occur in a gene purely by chance due to several different evolutionary mechanisms including genetic drift, incomplete lineage sorting, and rapidly evolving </w:t>
        </w:r>
        <w:commentRangeStart w:id="6"/>
        <w:r w:rsidR="002619DF" w:rsidDel="00CC099B">
          <w:t>genes</w:t>
        </w:r>
        <w:commentRangeEnd w:id="6"/>
        <w:r w:rsidDel="00CC099B">
          <w:rPr>
            <w:rStyle w:val="CommentReference"/>
          </w:rPr>
          <w:commentReference w:id="6"/>
        </w:r>
        <w:r w:rsidR="002619DF" w:rsidDel="00CC099B">
          <w:t xml:space="preserve">. </w:t>
        </w:r>
      </w:moveFrom>
      <w:moveFromRangeEnd w:id="4"/>
      <w:r w:rsidR="00491991">
        <w:t xml:space="preserve">Our method incorporates specific tests of </w:t>
      </w:r>
      <w:r w:rsidR="002619DF">
        <w:t xml:space="preserve">these </w:t>
      </w:r>
      <w:r w:rsidR="00491991">
        <w:t xml:space="preserve">alternate mechanisms which could produce </w:t>
      </w:r>
      <w:r w:rsidR="002619DF">
        <w:t>the</w:t>
      </w:r>
      <w:r w:rsidR="00491991">
        <w:t xml:space="preserve"> convergent molecular signal solely by chance.  </w:t>
      </w:r>
      <w:r w:rsidR="002619DF">
        <w:t xml:space="preserve">We apply our method to a novel study of the evolution of </w:t>
      </w:r>
      <w:proofErr w:type="spellStart"/>
      <w:r w:rsidR="002619DF">
        <w:t>herbivory</w:t>
      </w:r>
      <w:proofErr w:type="spellEnd"/>
      <w:r w:rsidR="002619DF">
        <w:t xml:space="preserve"> among fruit flies and repeat an </w:t>
      </w:r>
      <w:commentRangeStart w:id="7"/>
      <w:r w:rsidR="002619DF">
        <w:t>analysis</w:t>
      </w:r>
      <w:commentRangeEnd w:id="7"/>
      <w:r>
        <w:rPr>
          <w:rStyle w:val="CommentReference"/>
        </w:rPr>
        <w:commentReference w:id="7"/>
      </w:r>
      <w:r w:rsidR="002619DF">
        <w:t xml:space="preserve"> of convergent evolution in marine mammals.  Our method eliminate</w:t>
      </w:r>
      <w:r w:rsidR="007D77CE">
        <w:t>d approximately</w:t>
      </w:r>
      <w:r w:rsidR="002619DF">
        <w:t xml:space="preserve"> 80% of the convergent genes identified by standard methods indicating a </w:t>
      </w:r>
      <w:r w:rsidR="007D77CE">
        <w:t xml:space="preserve">substantial </w:t>
      </w:r>
      <w:del w:id="9" w:author="LaRoche, Dominic {DTIO~Tucson}" w:date="2015-04-02T12:47:00Z">
        <w:r w:rsidR="007D77CE" w:rsidDel="00CC099B">
          <w:delText xml:space="preserve">improvement </w:delText>
        </w:r>
      </w:del>
      <w:ins w:id="10" w:author="LaRoche, Dominic {DTIO~Tucson}" w:date="2015-04-02T12:47:00Z">
        <w:r>
          <w:t>reduction</w:t>
        </w:r>
        <w:r>
          <w:t xml:space="preserve"> </w:t>
        </w:r>
      </w:ins>
      <w:r w:rsidR="007D77CE">
        <w:t>in false discovery rate</w:t>
      </w:r>
      <w:ins w:id="11" w:author="LaRoche, Dominic {DTIO~Tucson}" w:date="2015-04-02T12:47:00Z">
        <w:r>
          <w:t xml:space="preserve"> (point estimate and 95</w:t>
        </w:r>
      </w:ins>
      <w:ins w:id="12" w:author="LaRoche, Dominic {DTIO~Tucson}" w:date="2015-04-02T12:48:00Z">
        <w:r>
          <w:t>% CI)</w:t>
        </w:r>
      </w:ins>
      <w:r w:rsidR="007D77CE">
        <w:t>.  Our method should significantly improve the pace of scientific discovery in genome studies, including those investigating the etiology of diseases with a genetic component such as cancer.</w:t>
      </w:r>
    </w:p>
    <w:p w:rsidR="001E0400" w:rsidRDefault="001E0400" w:rsidP="00DD700F">
      <w:pPr>
        <w:rPr>
          <w:u w:val="single"/>
        </w:rPr>
      </w:pPr>
    </w:p>
    <w:p w:rsidR="001E0400" w:rsidRDefault="001E0400" w:rsidP="00DD700F">
      <w:r w:rsidRPr="001E0400">
        <w:rPr>
          <w:u w:val="single"/>
        </w:rPr>
        <w:t>Tweet</w:t>
      </w:r>
    </w:p>
    <w:p w:rsidR="001E0400" w:rsidRPr="001E0400" w:rsidRDefault="001E0400" w:rsidP="00DD700F">
      <w:r>
        <w:t>We found a better way to discover the genetic drivers of evolution with applications to disease etiology.</w:t>
      </w:r>
    </w:p>
    <w:sectPr w:rsidR="001E0400" w:rsidRPr="001E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aRoche, Dominic {DTIO~Tucson}" w:date="2015-04-02T12:50:00Z" w:initials="DDL">
    <w:p w:rsidR="00CC099B" w:rsidRDefault="00CC099B" w:rsidP="00CC099B">
      <w:pPr>
        <w:pStyle w:val="CommentText"/>
      </w:pPr>
      <w:r>
        <w:rPr>
          <w:rStyle w:val="CommentReference"/>
        </w:rPr>
        <w:annotationRef/>
      </w:r>
      <w:r>
        <w:t xml:space="preserve">Add some detail about the </w:t>
      </w:r>
    </w:p>
  </w:comment>
  <w:comment w:id="6" w:author="LaRoche, Dominic {DTIO~Tucson}" w:date="2015-04-02T12:50:00Z" w:initials="DDL">
    <w:p w:rsidR="00CC099B" w:rsidRDefault="00CC099B">
      <w:pPr>
        <w:pStyle w:val="CommentText"/>
      </w:pPr>
      <w:r>
        <w:rPr>
          <w:rStyle w:val="CommentReference"/>
        </w:rPr>
        <w:annotationRef/>
      </w:r>
      <w:r>
        <w:t xml:space="preserve">Add some detail about the </w:t>
      </w:r>
    </w:p>
  </w:comment>
  <w:comment w:id="7" w:author="LaRoche, Dominic {DTIO~Tucson}" w:date="2015-04-02T12:54:00Z" w:initials="DDL">
    <w:p w:rsidR="00CC099B" w:rsidRDefault="00CC099B">
      <w:pPr>
        <w:pStyle w:val="CommentText"/>
      </w:pPr>
      <w:r>
        <w:rPr>
          <w:rStyle w:val="CommentReference"/>
        </w:rPr>
        <w:annotationRef/>
      </w:r>
      <w:r>
        <w:t xml:space="preserve">Separate the </w:t>
      </w:r>
      <w:bookmarkStart w:id="8" w:name="_GoBack"/>
      <w:bookmarkEnd w:id="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E2"/>
    <w:rsid w:val="000015C5"/>
    <w:rsid w:val="00022B76"/>
    <w:rsid w:val="00024844"/>
    <w:rsid w:val="000313FC"/>
    <w:rsid w:val="00032931"/>
    <w:rsid w:val="00042631"/>
    <w:rsid w:val="00042748"/>
    <w:rsid w:val="0005559E"/>
    <w:rsid w:val="00061BCE"/>
    <w:rsid w:val="00077729"/>
    <w:rsid w:val="0007778A"/>
    <w:rsid w:val="000B2197"/>
    <w:rsid w:val="000B4C44"/>
    <w:rsid w:val="000B71CC"/>
    <w:rsid w:val="000C5539"/>
    <w:rsid w:val="000D3708"/>
    <w:rsid w:val="000D56EE"/>
    <w:rsid w:val="000D751B"/>
    <w:rsid w:val="000F2A2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35FB"/>
    <w:rsid w:val="0015459A"/>
    <w:rsid w:val="001559A1"/>
    <w:rsid w:val="00156BD0"/>
    <w:rsid w:val="001602B3"/>
    <w:rsid w:val="001651A5"/>
    <w:rsid w:val="001A31D6"/>
    <w:rsid w:val="001B1444"/>
    <w:rsid w:val="001B4BF6"/>
    <w:rsid w:val="001B5664"/>
    <w:rsid w:val="001B6095"/>
    <w:rsid w:val="001C5D5A"/>
    <w:rsid w:val="001D0EB6"/>
    <w:rsid w:val="001E0400"/>
    <w:rsid w:val="001E20D3"/>
    <w:rsid w:val="001E737D"/>
    <w:rsid w:val="001E74D3"/>
    <w:rsid w:val="001F19B5"/>
    <w:rsid w:val="00243EED"/>
    <w:rsid w:val="00245E4D"/>
    <w:rsid w:val="002513CA"/>
    <w:rsid w:val="002550D2"/>
    <w:rsid w:val="002572EA"/>
    <w:rsid w:val="0026046F"/>
    <w:rsid w:val="002619DF"/>
    <w:rsid w:val="0026218E"/>
    <w:rsid w:val="00264055"/>
    <w:rsid w:val="00271517"/>
    <w:rsid w:val="002865DD"/>
    <w:rsid w:val="00290E33"/>
    <w:rsid w:val="002A740A"/>
    <w:rsid w:val="002B0C41"/>
    <w:rsid w:val="002C10F3"/>
    <w:rsid w:val="002C513D"/>
    <w:rsid w:val="002C6C2A"/>
    <w:rsid w:val="002D2079"/>
    <w:rsid w:val="002D4539"/>
    <w:rsid w:val="002D5EEB"/>
    <w:rsid w:val="002E1407"/>
    <w:rsid w:val="002E451D"/>
    <w:rsid w:val="002F4B0A"/>
    <w:rsid w:val="00316B74"/>
    <w:rsid w:val="003243DB"/>
    <w:rsid w:val="003310F8"/>
    <w:rsid w:val="003316D9"/>
    <w:rsid w:val="003369F8"/>
    <w:rsid w:val="003375AB"/>
    <w:rsid w:val="00352A55"/>
    <w:rsid w:val="0036747F"/>
    <w:rsid w:val="003759F1"/>
    <w:rsid w:val="00375A11"/>
    <w:rsid w:val="0038146F"/>
    <w:rsid w:val="00386318"/>
    <w:rsid w:val="00390641"/>
    <w:rsid w:val="00395F85"/>
    <w:rsid w:val="003A3A4D"/>
    <w:rsid w:val="003A72CB"/>
    <w:rsid w:val="003A7C93"/>
    <w:rsid w:val="003C1217"/>
    <w:rsid w:val="003C1287"/>
    <w:rsid w:val="003C4323"/>
    <w:rsid w:val="003C50EC"/>
    <w:rsid w:val="003E247E"/>
    <w:rsid w:val="003E2860"/>
    <w:rsid w:val="003E6BA1"/>
    <w:rsid w:val="003F0FE5"/>
    <w:rsid w:val="003F3EF6"/>
    <w:rsid w:val="003F5120"/>
    <w:rsid w:val="0040095E"/>
    <w:rsid w:val="00405989"/>
    <w:rsid w:val="00412229"/>
    <w:rsid w:val="00414B05"/>
    <w:rsid w:val="00415D10"/>
    <w:rsid w:val="00421A22"/>
    <w:rsid w:val="004236B7"/>
    <w:rsid w:val="00430AC5"/>
    <w:rsid w:val="0043643F"/>
    <w:rsid w:val="004466ED"/>
    <w:rsid w:val="0045440F"/>
    <w:rsid w:val="00460733"/>
    <w:rsid w:val="00461106"/>
    <w:rsid w:val="00467801"/>
    <w:rsid w:val="0047448B"/>
    <w:rsid w:val="00491991"/>
    <w:rsid w:val="00497DCD"/>
    <w:rsid w:val="004A00C3"/>
    <w:rsid w:val="004A122F"/>
    <w:rsid w:val="004A6B4F"/>
    <w:rsid w:val="004C2E04"/>
    <w:rsid w:val="004C7BAA"/>
    <w:rsid w:val="004D0A87"/>
    <w:rsid w:val="004D2C11"/>
    <w:rsid w:val="004E0DA6"/>
    <w:rsid w:val="004E11AF"/>
    <w:rsid w:val="004E31C7"/>
    <w:rsid w:val="004E7BC5"/>
    <w:rsid w:val="004F1794"/>
    <w:rsid w:val="004F6B73"/>
    <w:rsid w:val="00500A60"/>
    <w:rsid w:val="005020F3"/>
    <w:rsid w:val="00511587"/>
    <w:rsid w:val="0051517D"/>
    <w:rsid w:val="00552FEA"/>
    <w:rsid w:val="005612B1"/>
    <w:rsid w:val="005652AF"/>
    <w:rsid w:val="00565332"/>
    <w:rsid w:val="005A1E22"/>
    <w:rsid w:val="005A2908"/>
    <w:rsid w:val="005A5D47"/>
    <w:rsid w:val="005A65E5"/>
    <w:rsid w:val="005B46C6"/>
    <w:rsid w:val="005B46E0"/>
    <w:rsid w:val="005C1CA7"/>
    <w:rsid w:val="005C5B74"/>
    <w:rsid w:val="005E25DA"/>
    <w:rsid w:val="00605FC2"/>
    <w:rsid w:val="00623F37"/>
    <w:rsid w:val="00624E9F"/>
    <w:rsid w:val="006319C4"/>
    <w:rsid w:val="0063608F"/>
    <w:rsid w:val="00640A1E"/>
    <w:rsid w:val="00643221"/>
    <w:rsid w:val="0065301E"/>
    <w:rsid w:val="00661529"/>
    <w:rsid w:val="00665591"/>
    <w:rsid w:val="00676551"/>
    <w:rsid w:val="0068134D"/>
    <w:rsid w:val="006873B5"/>
    <w:rsid w:val="00690D74"/>
    <w:rsid w:val="00690F48"/>
    <w:rsid w:val="006924C7"/>
    <w:rsid w:val="00692A07"/>
    <w:rsid w:val="00694C89"/>
    <w:rsid w:val="00695381"/>
    <w:rsid w:val="006A61DC"/>
    <w:rsid w:val="006B362D"/>
    <w:rsid w:val="006C2AAE"/>
    <w:rsid w:val="006C36B1"/>
    <w:rsid w:val="006C785D"/>
    <w:rsid w:val="006E23E8"/>
    <w:rsid w:val="006F0C3D"/>
    <w:rsid w:val="006F5879"/>
    <w:rsid w:val="007011C6"/>
    <w:rsid w:val="007365FE"/>
    <w:rsid w:val="007422DF"/>
    <w:rsid w:val="0075577B"/>
    <w:rsid w:val="00761EA4"/>
    <w:rsid w:val="00765C9A"/>
    <w:rsid w:val="0077436D"/>
    <w:rsid w:val="00774E3E"/>
    <w:rsid w:val="00791ED1"/>
    <w:rsid w:val="00792EE4"/>
    <w:rsid w:val="00795F5A"/>
    <w:rsid w:val="00797EF7"/>
    <w:rsid w:val="007A007A"/>
    <w:rsid w:val="007A0F4A"/>
    <w:rsid w:val="007A1B43"/>
    <w:rsid w:val="007B05AB"/>
    <w:rsid w:val="007B354E"/>
    <w:rsid w:val="007B46CD"/>
    <w:rsid w:val="007B506F"/>
    <w:rsid w:val="007B652C"/>
    <w:rsid w:val="007C0147"/>
    <w:rsid w:val="007C020C"/>
    <w:rsid w:val="007C53B9"/>
    <w:rsid w:val="007D0AAB"/>
    <w:rsid w:val="007D3F26"/>
    <w:rsid w:val="007D77CE"/>
    <w:rsid w:val="007F756C"/>
    <w:rsid w:val="008005F5"/>
    <w:rsid w:val="00811E84"/>
    <w:rsid w:val="008235A9"/>
    <w:rsid w:val="00831633"/>
    <w:rsid w:val="00832BE7"/>
    <w:rsid w:val="00855DF0"/>
    <w:rsid w:val="00861AA2"/>
    <w:rsid w:val="00864F9E"/>
    <w:rsid w:val="00866143"/>
    <w:rsid w:val="00887E53"/>
    <w:rsid w:val="00892FDA"/>
    <w:rsid w:val="008C5016"/>
    <w:rsid w:val="008E6FD9"/>
    <w:rsid w:val="008F09BE"/>
    <w:rsid w:val="008F60C1"/>
    <w:rsid w:val="008F60CB"/>
    <w:rsid w:val="009221B1"/>
    <w:rsid w:val="00926C74"/>
    <w:rsid w:val="00936E0D"/>
    <w:rsid w:val="00940B67"/>
    <w:rsid w:val="00951BE3"/>
    <w:rsid w:val="00953D85"/>
    <w:rsid w:val="009572CC"/>
    <w:rsid w:val="00957CBF"/>
    <w:rsid w:val="00960F73"/>
    <w:rsid w:val="00962158"/>
    <w:rsid w:val="00973737"/>
    <w:rsid w:val="00981404"/>
    <w:rsid w:val="009960F6"/>
    <w:rsid w:val="00997AAB"/>
    <w:rsid w:val="009A1916"/>
    <w:rsid w:val="009C186F"/>
    <w:rsid w:val="009C795D"/>
    <w:rsid w:val="009D6635"/>
    <w:rsid w:val="009E10C0"/>
    <w:rsid w:val="009E5793"/>
    <w:rsid w:val="009E625B"/>
    <w:rsid w:val="00A0021E"/>
    <w:rsid w:val="00A158DE"/>
    <w:rsid w:val="00A2517A"/>
    <w:rsid w:val="00A26190"/>
    <w:rsid w:val="00A32A76"/>
    <w:rsid w:val="00A369C7"/>
    <w:rsid w:val="00A43E9B"/>
    <w:rsid w:val="00A51DB4"/>
    <w:rsid w:val="00A64016"/>
    <w:rsid w:val="00A668B8"/>
    <w:rsid w:val="00A70129"/>
    <w:rsid w:val="00A9573B"/>
    <w:rsid w:val="00AA2B4B"/>
    <w:rsid w:val="00AA377F"/>
    <w:rsid w:val="00AA7120"/>
    <w:rsid w:val="00AB2F38"/>
    <w:rsid w:val="00AB3F16"/>
    <w:rsid w:val="00AB40AE"/>
    <w:rsid w:val="00AC03D3"/>
    <w:rsid w:val="00AC262F"/>
    <w:rsid w:val="00AC54E2"/>
    <w:rsid w:val="00AD1C0B"/>
    <w:rsid w:val="00AD7284"/>
    <w:rsid w:val="00AD732C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1E4E"/>
    <w:rsid w:val="00B766D5"/>
    <w:rsid w:val="00B85FAA"/>
    <w:rsid w:val="00BB67B8"/>
    <w:rsid w:val="00BC2C02"/>
    <w:rsid w:val="00BC6771"/>
    <w:rsid w:val="00BD4114"/>
    <w:rsid w:val="00BD4B1C"/>
    <w:rsid w:val="00BE130E"/>
    <w:rsid w:val="00BE3E51"/>
    <w:rsid w:val="00BF356E"/>
    <w:rsid w:val="00C04490"/>
    <w:rsid w:val="00C06A7E"/>
    <w:rsid w:val="00C1491D"/>
    <w:rsid w:val="00C1552F"/>
    <w:rsid w:val="00C2130D"/>
    <w:rsid w:val="00C34801"/>
    <w:rsid w:val="00C379A9"/>
    <w:rsid w:val="00C47AF7"/>
    <w:rsid w:val="00C55C49"/>
    <w:rsid w:val="00C604E2"/>
    <w:rsid w:val="00C644D6"/>
    <w:rsid w:val="00C71E8B"/>
    <w:rsid w:val="00C75B27"/>
    <w:rsid w:val="00C76E39"/>
    <w:rsid w:val="00C90C7E"/>
    <w:rsid w:val="00C93508"/>
    <w:rsid w:val="00C97A8D"/>
    <w:rsid w:val="00CA18B5"/>
    <w:rsid w:val="00CA4665"/>
    <w:rsid w:val="00CA49E0"/>
    <w:rsid w:val="00CB07C6"/>
    <w:rsid w:val="00CB4543"/>
    <w:rsid w:val="00CB56F6"/>
    <w:rsid w:val="00CB6FA6"/>
    <w:rsid w:val="00CB7A04"/>
    <w:rsid w:val="00CC099B"/>
    <w:rsid w:val="00CC211C"/>
    <w:rsid w:val="00CD0245"/>
    <w:rsid w:val="00CD7FA3"/>
    <w:rsid w:val="00CE6D41"/>
    <w:rsid w:val="00CF5066"/>
    <w:rsid w:val="00D10A50"/>
    <w:rsid w:val="00D10DF3"/>
    <w:rsid w:val="00D110FF"/>
    <w:rsid w:val="00D20E31"/>
    <w:rsid w:val="00D260BB"/>
    <w:rsid w:val="00D26612"/>
    <w:rsid w:val="00D32C38"/>
    <w:rsid w:val="00D459BC"/>
    <w:rsid w:val="00D5029B"/>
    <w:rsid w:val="00D54C5B"/>
    <w:rsid w:val="00D71004"/>
    <w:rsid w:val="00D7512F"/>
    <w:rsid w:val="00D759DA"/>
    <w:rsid w:val="00DA6559"/>
    <w:rsid w:val="00DA7574"/>
    <w:rsid w:val="00DB6193"/>
    <w:rsid w:val="00DD3239"/>
    <w:rsid w:val="00DD700F"/>
    <w:rsid w:val="00DE54F0"/>
    <w:rsid w:val="00DF0EC7"/>
    <w:rsid w:val="00E11756"/>
    <w:rsid w:val="00E1505F"/>
    <w:rsid w:val="00E1577E"/>
    <w:rsid w:val="00E16D1E"/>
    <w:rsid w:val="00E25D8C"/>
    <w:rsid w:val="00E3597B"/>
    <w:rsid w:val="00E56D0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778F"/>
    <w:rsid w:val="00ED3922"/>
    <w:rsid w:val="00ED5969"/>
    <w:rsid w:val="00ED5FE6"/>
    <w:rsid w:val="00ED6BAC"/>
    <w:rsid w:val="00EE69A1"/>
    <w:rsid w:val="00EE7930"/>
    <w:rsid w:val="00EF77E7"/>
    <w:rsid w:val="00F018A8"/>
    <w:rsid w:val="00F11FB0"/>
    <w:rsid w:val="00F15D78"/>
    <w:rsid w:val="00F33A9D"/>
    <w:rsid w:val="00F36508"/>
    <w:rsid w:val="00F51F17"/>
    <w:rsid w:val="00F64854"/>
    <w:rsid w:val="00F72B4A"/>
    <w:rsid w:val="00F736FE"/>
    <w:rsid w:val="00F748B9"/>
    <w:rsid w:val="00F9083C"/>
    <w:rsid w:val="00F9243B"/>
    <w:rsid w:val="00FA3B48"/>
    <w:rsid w:val="00FA4D27"/>
    <w:rsid w:val="00FB1C9D"/>
    <w:rsid w:val="00FB59E3"/>
    <w:rsid w:val="00FC144C"/>
    <w:rsid w:val="00FC1CD6"/>
    <w:rsid w:val="00FC237C"/>
    <w:rsid w:val="00FC3700"/>
    <w:rsid w:val="00FC37E8"/>
    <w:rsid w:val="00FD3CE7"/>
    <w:rsid w:val="00FD56EE"/>
    <w:rsid w:val="00FE210E"/>
    <w:rsid w:val="00FE60E2"/>
    <w:rsid w:val="00FF1532"/>
    <w:rsid w:val="00FF2048"/>
    <w:rsid w:val="00FF499B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9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9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227</Words>
  <Characters>1219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5</cp:revision>
  <dcterms:created xsi:type="dcterms:W3CDTF">2015-04-02T16:01:00Z</dcterms:created>
  <dcterms:modified xsi:type="dcterms:W3CDTF">2015-04-02T19:57:00Z</dcterms:modified>
</cp:coreProperties>
</file>